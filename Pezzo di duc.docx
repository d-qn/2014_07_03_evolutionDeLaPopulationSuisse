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it-IT"/>
        </w:rPr>
      </w:pPr>
      <w:r>
        <w:rPr>
          <w:lang w:val="it-IT"/>
        </w:rPr>
        <w:t>In Europa, nell’ultimo mezzo secolo pochi Stati hanno conosciuto una crescita demografica altrettanto sostenuta di quella della Svizzera. Dal 1960 ad oggi, la popolazione è passata da poco più di cinque milioni di abitanti a oltre otto, pari a una progressione di più del il 50%. Un tasso superiore lo si è registrato solo in una manciata di altri paesi: Liechtenstein, Islanda, Lussemburgo, Irlanda e Spagna.</w:t>
      </w:r>
    </w:p>
    <w:p>
      <w:pPr>
        <w:pStyle w:val="Normal"/>
        <w:rPr>
          <w:lang w:val="it-IT"/>
        </w:rPr>
      </w:pPr>
      <w:r>
        <w:rPr>
          <w:lang w:val="it-IT"/>
        </w:rPr>
      </w:r>
    </w:p>
    <w:p>
      <w:pPr>
        <w:pStyle w:val="Normal"/>
        <w:rPr/>
      </w:pPr>
      <w:bookmarkStart w:id="0" w:name="__UnoMark__150_1101848349"/>
      <w:bookmarkStart w:id="1" w:name="__UnoMark__166_1101848349"/>
      <w:bookmarkStart w:id="2" w:name="__UnoMark__222_1101848349"/>
      <w:bookmarkStart w:id="3" w:name="__UnoMark__238_1101848349"/>
      <w:bookmarkStart w:id="4" w:name="__UnoMark__593_1101848349"/>
      <w:bookmarkStart w:id="5" w:name="__UnoMark__609_1101848349"/>
      <w:bookmarkStart w:id="6" w:name="__UnoMark__625_1101848349"/>
      <w:bookmarkStart w:id="7" w:name="__UnoMark__641_1101848349"/>
      <w:bookmarkStart w:id="8" w:name="__UnoMark__657_1101848349"/>
      <w:bookmarkStart w:id="9" w:name="__UnoMark__673_1101848349"/>
      <w:bookmarkStart w:id="10" w:name="__UnoMark__689_1101848349"/>
      <w:bookmarkStart w:id="11" w:name="__UnoMark__705_1101848349"/>
      <w:bookmarkEnd w:id="4"/>
      <w:bookmarkEnd w:id="5"/>
      <w:bookmarkEnd w:id="6"/>
      <w:bookmarkEnd w:id="7"/>
      <w:bookmarkEnd w:id="8"/>
      <w:bookmarkEnd w:id="9"/>
      <w:bookmarkEnd w:id="10"/>
      <w:bookmarkEnd w:id="11"/>
      <w:r>
        <w:rPr/>
        <w:t>En Europe, durant les 50 dernières années, peu d’E</w:t>
      </w:r>
      <w:bookmarkStart w:id="12" w:name="__UnoMark__300_1101848349"/>
      <w:bookmarkStart w:id="13" w:name="__UnoMark__336_1101848349"/>
      <w:bookmarkStart w:id="14" w:name="__UnoMark__372_1101848349"/>
      <w:bookmarkStart w:id="15" w:name="__UnoMark__408_1101848349"/>
      <w:bookmarkStart w:id="16" w:name="__UnoMark__444_1101848349"/>
      <w:bookmarkStart w:id="17" w:name="__UnoMark__480_1101848349"/>
      <w:bookmarkStart w:id="18" w:name="__UnoMark__516_1101848349"/>
      <w:bookmarkStart w:id="19" w:name="__UnoMark__552_1101848349"/>
      <w:bookmarkEnd w:id="12"/>
      <w:bookmarkEnd w:id="13"/>
      <w:bookmarkEnd w:id="14"/>
      <w:bookmarkEnd w:id="15"/>
      <w:bookmarkEnd w:id="16"/>
      <w:bookmarkEnd w:id="17"/>
      <w:bookmarkEnd w:id="18"/>
      <w:bookmarkEnd w:id="19"/>
      <w:r>
        <w:rPr/>
        <w:t xml:space="preserve">tats ont connu une croissance démographique aussi élevée que celle de la Suisse. Depuis 1960, la population est passée d’un peu plus de 5 millions d’habitants à plus de 8. Cela équivaut à une progression de plus de 50%. On retrouve un taux supérieur seulement dans une poignée d’autres pays </w:t>
      </w:r>
      <w:r>
        <w:rPr>
          <w:shd w:fill="FFFF00" w:val="clear"/>
        </w:rPr>
        <w:t>comme</w:t>
      </w:r>
      <w:r>
        <w:rPr/>
        <w:t xml:space="preserve">  : </w:t>
      </w:r>
      <w:r>
        <w:rPr>
          <w:shd w:fill="FFFF00" w:val="clear"/>
          <w:rPrChange w:id="0" w:author="" w:date="0-00-00T00:00:00Z"/>
        </w:rPr>
        <w:t>Liechtenstein</w:t>
      </w:r>
      <w:r>
        <w:rPr/>
        <w:t xml:space="preserve">, l'Islande, </w:t>
      </w:r>
      <w:r>
        <w:rPr>
          <w:shd w:fill="FFFF00" w:val="clear"/>
          <w:rPrChange w:id="0" w:author="" w:date="0-00-00T00:00:00Z"/>
        </w:rPr>
        <w:t>Luxembourg</w:t>
      </w:r>
      <w:bookmarkEnd w:id="0"/>
      <w:bookmarkEnd w:id="1"/>
      <w:bookmarkEnd w:id="2"/>
      <w:bookmarkEnd w:id="3"/>
      <w:r>
        <w:rPr/>
        <w:t>, Irlande et Espagne.</w:t>
      </w:r>
    </w:p>
    <w:p>
      <w:pPr>
        <w:pStyle w:val="Normal"/>
        <w:rPr/>
      </w:pPr>
      <w:r>
        <w:rPr/>
      </w:r>
    </w:p>
    <w:p>
      <w:pPr>
        <w:pStyle w:val="Normal"/>
        <w:rPr>
          <w:lang w:val="it-IT"/>
        </w:rPr>
      </w:pPr>
      <w:r>
        <w:rPr>
          <w:lang w:val="it-IT"/>
        </w:rPr>
        <w:t>Graphique croissance indexée</w:t>
      </w:r>
    </w:p>
    <w:p>
      <w:pPr>
        <w:pStyle w:val="Normal"/>
        <w:rPr>
          <w:lang w:val="it-IT"/>
        </w:rPr>
      </w:pPr>
      <w:r>
        <w:rPr>
          <w:lang w:val="it-IT"/>
        </w:rPr>
        <w:t>Guardando un po’ più in là nel tempo, la popolaz</w:t>
      </w:r>
      <w:bookmarkStart w:id="20" w:name="__UnoMark__1741_1101848349"/>
      <w:bookmarkStart w:id="21" w:name="__UnoMark__1849_1101848349"/>
      <w:bookmarkStart w:id="22" w:name="__UnoMark__1957_1101848349"/>
      <w:bookmarkStart w:id="23" w:name="__UnoMark__2065_1101848349"/>
      <w:bookmarkStart w:id="24" w:name="__UnoMark__2173_1101848349"/>
      <w:bookmarkStart w:id="25" w:name="__UnoMark__2281_1101848349"/>
      <w:bookmarkStart w:id="26" w:name="__UnoMark__2389_1101848349"/>
      <w:bookmarkStart w:id="27" w:name="__UnoMark__2497_1101848349"/>
      <w:bookmarkEnd w:id="20"/>
      <w:bookmarkEnd w:id="21"/>
      <w:bookmarkEnd w:id="22"/>
      <w:bookmarkEnd w:id="23"/>
      <w:bookmarkEnd w:id="24"/>
      <w:bookmarkEnd w:id="25"/>
      <w:bookmarkEnd w:id="26"/>
      <w:bookmarkEnd w:id="27"/>
      <w:r>
        <w:rPr>
          <w:lang w:val="it-IT"/>
        </w:rPr>
        <w:t>ione elvetica è più che triplicata nello spazio di 150 anni. Dal primo censimento attendibile, effettuato nel 1850, due anni dopo la creazione dello Stato federale, era emerso che la Svizzera contava 2,4 milioni di abitanti. Fino al secondo dopoguerra, il tasso di crescita annuo è stato generalmente inferiore all’1%, ad eccezione degli anni a cavallo tra XIX e XX secolo. Poi, dopo il 1945, è ‘esploso’ toccando punte di oltre il 2,5% nei primi anni ’60. Questo boom demografico si è arrestato con la crisi petrolifera degli anni ’70. Negli ultimi anni, il tasso di crescita è tornato ad attestarsi su valori costantemente superiori all’1%.</w:t>
      </w:r>
    </w:p>
    <w:p>
      <w:pPr>
        <w:pStyle w:val="Normal"/>
        <w:rPr>
          <w:lang w:val="it-IT"/>
        </w:rPr>
      </w:pPr>
      <w:r>
        <w:rPr>
          <w:lang w:val="it-IT"/>
        </w:rPr>
      </w:r>
    </w:p>
    <w:p>
      <w:pPr>
        <w:pStyle w:val="Normal"/>
        <w:rPr/>
      </w:pPr>
      <w:bookmarkStart w:id="28" w:name="__UnoMark__729_1101848349"/>
      <w:bookmarkStart w:id="29" w:name="__UnoMark__813_1101848349"/>
      <w:bookmarkStart w:id="30" w:name="__UnoMark__897_1101848349"/>
      <w:bookmarkStart w:id="31" w:name="__UnoMark__981_1101848349"/>
      <w:bookmarkStart w:id="32" w:name="__UnoMark__1065_1101848349"/>
      <w:bookmarkStart w:id="33" w:name="__UnoMark__1149_1101848349"/>
      <w:bookmarkStart w:id="34" w:name="__UnoMark__1233_1101848349"/>
      <w:bookmarkStart w:id="35" w:name="__UnoMark__1317_1101848349"/>
      <w:bookmarkStart w:id="36" w:name="__UnoMark__1403_1101848349"/>
      <w:bookmarkStart w:id="37" w:name="__UnoMark__1487_1101848349"/>
      <w:bookmarkStart w:id="38" w:name="__UnoMark__1571_1101848349"/>
      <w:bookmarkStart w:id="39" w:name="__UnoMark__1655_1101848349"/>
      <w:r>
        <w:rPr/>
        <w:t>Si l’on se projette d'a</w:t>
      </w:r>
      <w:ins w:id="2" w:author="Unknown Author" w:date="2014-10-22T08:21:00Z">
        <w:r>
          <w:rPr/>
          <w:t>vantage</w:t>
        </w:r>
      </w:ins>
      <w:r>
        <w:rPr/>
        <w:t xml:space="preserve"> dans le passé, on peut constater que la population suisse a plus que triplé en l’espace de 150 ans. Le premier recensement fiable, effectué en 1850, deux ans après la création de l’Etat fédéral, faisait état d’une population de 2,4 millions d’habitants. Jusqu’en 1945, le taux de croissance annuel a été généralement inférieur à 1%, excepté les années à cheval entre le XIX et le XX siècle. Par la suite, le taux a ‘explosé’, jusqu’à des maxima de 2,5% au début des années 1960. Ce boom démographique a été stoppé avec la crise pétrolière</w:t>
      </w:r>
      <w:bookmarkStart w:id="40" w:name="__UnoMark__3863_1101848349"/>
      <w:bookmarkStart w:id="41" w:name="__UnoMark__4015_1101848349"/>
      <w:bookmarkStart w:id="42" w:name="__UnoMark__4167_1101848349"/>
      <w:bookmarkStart w:id="43" w:name="__UnoMark__4319_1101848349"/>
      <w:bookmarkStart w:id="44" w:name="__UnoMark__4471_1101848349"/>
      <w:bookmarkStart w:id="45" w:name="__UnoMark__4623_1101848349"/>
      <w:bookmarkStart w:id="46" w:name="__UnoMark__4775_1101848349"/>
      <w:bookmarkStart w:id="47" w:name="__UnoMark__4927_1101848349"/>
      <w:bookmarkEnd w:id="40"/>
      <w:bookmarkEnd w:id="41"/>
      <w:bookmarkEnd w:id="42"/>
      <w:bookmarkEnd w:id="43"/>
      <w:bookmarkEnd w:id="44"/>
      <w:bookmarkEnd w:id="45"/>
      <w:bookmarkEnd w:id="46"/>
      <w:bookmarkEnd w:id="47"/>
      <w:r>
        <w:rPr/>
        <w:t xml:space="preserve"> des années ’70. Durant ces</w:t>
      </w:r>
      <w:bookmarkEnd w:id="28"/>
      <w:bookmarkEnd w:id="29"/>
      <w:bookmarkEnd w:id="30"/>
      <w:bookmarkEnd w:id="31"/>
      <w:bookmarkEnd w:id="32"/>
      <w:bookmarkEnd w:id="33"/>
      <w:bookmarkEnd w:id="34"/>
      <w:bookmarkEnd w:id="35"/>
      <w:bookmarkEnd w:id="36"/>
      <w:bookmarkEnd w:id="37"/>
      <w:bookmarkEnd w:id="38"/>
      <w:bookmarkEnd w:id="39"/>
      <w:r>
        <w:rPr/>
        <w:t xml:space="preserve"> dernières années, la croissance est constamment de nouveau supérieur à 1%.</w:t>
      </w:r>
    </w:p>
    <w:p>
      <w:pPr>
        <w:pStyle w:val="Normal"/>
        <w:rPr/>
      </w:pPr>
      <w:bookmarkStart w:id="48" w:name="__UnoMark__2611_1101848349"/>
      <w:bookmarkStart w:id="49" w:name="__UnoMark__2767_1101848349"/>
      <w:bookmarkStart w:id="50" w:name="__UnoMark__2923_1101848349"/>
      <w:bookmarkStart w:id="51" w:name="__UnoMark__3079_1101848349"/>
      <w:bookmarkStart w:id="52" w:name="__UnoMark__3235_1101848349"/>
      <w:bookmarkStart w:id="53" w:name="__UnoMark__3391_1101848349"/>
      <w:bookmarkStart w:id="54" w:name="__UnoMark__3547_1101848349"/>
      <w:bookmarkStart w:id="55" w:name="__UnoMark__3703_1101848349"/>
      <w:bookmarkStart w:id="56" w:name="__UnoMark__2611_1101848349"/>
      <w:bookmarkStart w:id="57" w:name="__UnoMark__2767_1101848349"/>
      <w:bookmarkStart w:id="58" w:name="__UnoMark__2923_1101848349"/>
      <w:bookmarkStart w:id="59" w:name="__UnoMark__3079_1101848349"/>
      <w:bookmarkStart w:id="60" w:name="__UnoMark__3235_1101848349"/>
      <w:bookmarkStart w:id="61" w:name="__UnoMark__3391_1101848349"/>
      <w:bookmarkStart w:id="62" w:name="__UnoMark__3547_1101848349"/>
      <w:bookmarkStart w:id="63" w:name="__UnoMark__3703_1101848349"/>
      <w:bookmarkEnd w:id="56"/>
      <w:bookmarkEnd w:id="57"/>
      <w:bookmarkEnd w:id="58"/>
      <w:bookmarkEnd w:id="59"/>
      <w:bookmarkEnd w:id="60"/>
      <w:bookmarkEnd w:id="61"/>
      <w:bookmarkEnd w:id="62"/>
      <w:bookmarkEnd w:id="63"/>
      <w:r>
        <w:rPr/>
      </w:r>
    </w:p>
    <w:p>
      <w:pPr>
        <w:pStyle w:val="Normal"/>
        <w:rPr/>
      </w:pPr>
      <w:r>
        <w:rPr/>
        <w:t>Graphique population suisse depuis 1850</w:t>
      </w:r>
    </w:p>
    <w:p>
      <w:pPr>
        <w:pStyle w:val="Normal"/>
        <w:rPr>
          <w:lang w:val="it-IT"/>
        </w:rPr>
      </w:pPr>
      <w:r>
        <w:rPr>
          <w:lang w:val="it-IT"/>
        </w:rPr>
        <w:t>La densità della popolazione è di poco meno di 200 abitanti per km2. I due terzi della popolazione vivono però sull’Altopiano. In questa regione, che va dal lago Lemano ad ovest a quello di Costanza ad est, la densità è di circa 450 abitanti per km2. L’Altopiano svizzero è quindi una delle regioni europee più popolate.</w:t>
      </w:r>
    </w:p>
    <w:p>
      <w:pPr>
        <w:pStyle w:val="Normal"/>
        <w:rPr>
          <w:lang w:val="it-IT"/>
        </w:rPr>
      </w:pPr>
      <w:r>
        <w:rPr>
          <w:lang w:val="it-IT"/>
        </w:rPr>
      </w:r>
    </w:p>
    <w:p>
      <w:pPr>
        <w:pStyle w:val="Normal"/>
        <w:rPr/>
      </w:pPr>
      <w:r>
        <w:rPr/>
        <w:t xml:space="preserve">La densité de la population est d’un peu moins de 200 habitans par km2. Deux tiers de la population vivent par contre sur le Plateau. Dans cette région, comprise </w:t>
      </w:r>
      <w:r>
        <w:rPr>
          <w:shd w:fill="FFFF00" w:val="clear"/>
        </w:rPr>
        <w:t>entre le lac Léman à l’ouest et le lac de Constance à l’est</w:t>
      </w:r>
      <w:r>
        <w:rPr/>
        <w:t xml:space="preserve">, la densité est de 450 habitants par km2. </w:t>
      </w:r>
      <w:bookmarkStart w:id="64" w:name="__UnoMark__11098_1101848349"/>
      <w:bookmarkStart w:id="65" w:name="__UnoMark__11294_1101848349"/>
      <w:bookmarkStart w:id="66" w:name="__UnoMark__11490_1101848349"/>
      <w:bookmarkStart w:id="67" w:name="__UnoMark__11686_1101848349"/>
      <w:r>
        <w:rPr/>
        <w:t>Le Plateau suisse est une des régions européennes la plus peuplé</w:t>
      </w:r>
      <w:bookmarkEnd w:id="64"/>
      <w:bookmarkEnd w:id="65"/>
      <w:bookmarkEnd w:id="66"/>
      <w:bookmarkEnd w:id="67"/>
      <w:r>
        <w:rPr/>
        <w:t>e (</w:t>
      </w:r>
      <w:r>
        <w:rPr>
          <w:color w:val="000000"/>
          <w:shd w:fill="FFFF00" w:val="clear"/>
        </w:rPr>
        <w:t>exemples </w:t>
      </w:r>
      <w:r>
        <w:rPr/>
        <w:t>?).</w:t>
      </w:r>
    </w:p>
    <w:p>
      <w:pPr>
        <w:pStyle w:val="Normal"/>
        <w:rPr>
          <w:lang w:val="it-IT"/>
        </w:rPr>
      </w:pPr>
      <w:r>
        <w:rPr>
          <w:lang w:val="it-IT"/>
        </w:rPr>
        <w:t>Graphique Densité population</w:t>
      </w:r>
    </w:p>
    <w:p>
      <w:pPr>
        <w:pStyle w:val="Normal"/>
        <w:rPr>
          <w:lang w:val="it-IT"/>
        </w:rPr>
      </w:pPr>
      <w:r>
        <w:rPr>
          <w:lang w:val="it-IT"/>
        </w:rPr>
        <w:t xml:space="preserve">Come si può notare dai grafici seguenti, la Svizzera è da decenni un paese d’immigrazione. Il fenomeno si è accelerato negli ultimi anni. La buona salute economica del paese e l’introduzione della libera circolazione delle persone hanno attirato nella Confederazione decine di migliaia di lavoratori, principalmente dai paesi dell’UE. </w:t>
      </w:r>
    </w:p>
    <w:p>
      <w:pPr>
        <w:pStyle w:val="Normal"/>
        <w:rPr>
          <w:lang w:val="it-IT"/>
        </w:rPr>
      </w:pPr>
      <w:r>
        <w:rPr>
          <w:lang w:val="it-IT"/>
        </w:rPr>
      </w:r>
    </w:p>
    <w:p>
      <w:pPr>
        <w:pStyle w:val="Normal"/>
        <w:rPr/>
      </w:pPr>
      <w:bookmarkStart w:id="68" w:name="__UnoMark__5083_1101848349"/>
      <w:bookmarkStart w:id="69" w:name="__UnoMark__5315_1101848349"/>
      <w:bookmarkStart w:id="70" w:name="__UnoMark__5547_1101848349"/>
      <w:bookmarkStart w:id="71" w:name="__UnoMark__5779_1101848349"/>
      <w:bookmarkStart w:id="72" w:name="__UnoMark__6011_1101848349"/>
      <w:bookmarkStart w:id="73" w:name="__UnoMark__6243_1101848349"/>
      <w:bookmarkStart w:id="74" w:name="__UnoMark__6475_1101848349"/>
      <w:bookmarkStart w:id="75" w:name="__UnoMark__6707_1101848349"/>
      <w:bookmarkStart w:id="76" w:name="__UnoMark__6943_1101848349"/>
      <w:bookmarkStart w:id="77" w:name="__UnoMark__7175_1101848349"/>
      <w:bookmarkStart w:id="78" w:name="__UnoMark__7407_1101848349"/>
      <w:bookmarkStart w:id="79" w:name="__UnoMark__7639_1101848349"/>
      <w:r>
        <w:rPr/>
        <w:t>Comme on peut remarquer dans les graphiques suivants, la Suisse est depuis des décennies un pays d’immigration. Ce phénomène s’est accéléré ces dernières années. La bonne santé économique du pays et l’introduction de la libre circulation des personnes, ont attiré dans la Confédération des dizaines de milliers de travailleurs, originaires principalement</w:t>
      </w:r>
      <w:bookmarkEnd w:id="68"/>
      <w:bookmarkEnd w:id="69"/>
      <w:bookmarkEnd w:id="70"/>
      <w:bookmarkEnd w:id="71"/>
      <w:bookmarkEnd w:id="72"/>
      <w:bookmarkEnd w:id="73"/>
      <w:bookmarkEnd w:id="74"/>
      <w:bookmarkEnd w:id="75"/>
      <w:bookmarkEnd w:id="76"/>
      <w:bookmarkEnd w:id="77"/>
      <w:bookmarkEnd w:id="78"/>
      <w:bookmarkEnd w:id="79"/>
      <w:r>
        <w:rPr/>
        <w:t xml:space="preserve"> des pays de l’UE.</w:t>
      </w:r>
    </w:p>
    <w:p>
      <w:pPr>
        <w:pStyle w:val="Normal"/>
        <w:rPr/>
      </w:pPr>
      <w:r>
        <w:rPr/>
      </w:r>
    </w:p>
    <w:p>
      <w:pPr>
        <w:pStyle w:val="Normal"/>
        <w:rPr>
          <w:lang w:val="it-IT"/>
        </w:rPr>
      </w:pPr>
      <w:r>
        <w:rPr>
          <w:lang w:val="it-IT"/>
        </w:rPr>
        <w:t>Graphique nationalité population résidente 1850-2009</w:t>
      </w:r>
    </w:p>
    <w:p>
      <w:pPr>
        <w:pStyle w:val="Normal"/>
        <w:rPr>
          <w:lang w:val="it-IT"/>
        </w:rPr>
      </w:pPr>
      <w:r>
        <w:rPr>
          <w:lang w:val="it-IT"/>
        </w:rPr>
        <w:t xml:space="preserve">Oggi la Svizzera è uno dei primi paesi al mondo per quanto concerne il tasso di residenti stranieri. Ben una persona su quattro che vive nella Confederazione non ha il passaporto rossocrociato. </w:t>
      </w:r>
    </w:p>
    <w:p>
      <w:pPr>
        <w:pStyle w:val="Normal"/>
        <w:rPr>
          <w:lang w:val="it-IT"/>
        </w:rPr>
      </w:pPr>
      <w:r>
        <w:rPr>
          <w:lang w:val="it-IT"/>
        </w:rPr>
      </w:r>
    </w:p>
    <w:p>
      <w:pPr>
        <w:pStyle w:val="Normal"/>
        <w:rPr/>
      </w:pPr>
      <w:bookmarkStart w:id="80" w:name="__UnoMark__7874_1101848349"/>
      <w:bookmarkStart w:id="81" w:name="__UnoMark__8142_1101848349"/>
      <w:bookmarkStart w:id="82" w:name="__UnoMark__8410_1101848349"/>
      <w:bookmarkStart w:id="83" w:name="__UnoMark__8678_1101848349"/>
      <w:bookmarkStart w:id="84" w:name="__UnoMark__8946_1101848349"/>
      <w:bookmarkStart w:id="85" w:name="__UnoMark__9214_1101848349"/>
      <w:bookmarkStart w:id="86" w:name="__UnoMark__9482_1101848349"/>
      <w:bookmarkStart w:id="87" w:name="__UnoMark__9750_1101848349"/>
      <w:bookmarkStart w:id="88" w:name="__UnoMark__10024_1101848349"/>
      <w:bookmarkStart w:id="89" w:name="__UnoMark__10292_1101848349"/>
      <w:bookmarkStart w:id="90" w:name="__UnoMark__10560_1101848349"/>
      <w:bookmarkStart w:id="91" w:name="__UnoMark__10828_1101848349"/>
      <w:bookmarkEnd w:id="80"/>
      <w:bookmarkEnd w:id="81"/>
      <w:bookmarkEnd w:id="82"/>
      <w:bookmarkEnd w:id="83"/>
      <w:bookmarkEnd w:id="84"/>
      <w:bookmarkEnd w:id="85"/>
      <w:bookmarkEnd w:id="86"/>
      <w:bookmarkEnd w:id="87"/>
      <w:bookmarkEnd w:id="88"/>
      <w:bookmarkEnd w:id="89"/>
      <w:bookmarkEnd w:id="90"/>
      <w:bookmarkEnd w:id="91"/>
      <w:r>
        <w:rPr/>
        <w:t>Aujourd’hui, la Suisse est un des premiers pays au monde en ce qui concerne le taux de population étrangère. Une personne sur quatre qui vit dans la Conféderation n’a pas le passeport à croix blanche.</w:t>
      </w:r>
    </w:p>
    <w:p>
      <w:pPr>
        <w:pStyle w:val="Normal"/>
        <w:rPr>
          <w:lang w:val="it-IT"/>
        </w:rPr>
      </w:pPr>
      <w:r>
        <w:rPr>
          <w:lang w:val="it-IT"/>
        </w:rPr>
        <w:t>Carte comparaison europeenne</w:t>
      </w:r>
    </w:p>
    <w:p>
      <w:pPr>
        <w:pStyle w:val="Normal"/>
        <w:rPr>
          <w:lang w:val="it-IT"/>
        </w:rPr>
      </w:pPr>
      <w:r>
        <w:rPr>
          <w:lang w:val="it-IT"/>
        </w:rPr>
        <w:t>La percentuale di stranieri è particolarmente elevata anche perché le procedure di naturalizzazione sono piuttosto complicate. Più di un quinto degli stranieri che vivono in Svizzera sono del resto nati nella Confederazione.</w:t>
      </w:r>
    </w:p>
    <w:p>
      <w:pPr>
        <w:pStyle w:val="Normal"/>
        <w:rPr>
          <w:lang w:val="it-IT"/>
        </w:rPr>
      </w:pPr>
      <w:r>
        <w:rPr>
          <w:lang w:val="it-IT"/>
        </w:rPr>
      </w:r>
    </w:p>
    <w:p>
      <w:pPr>
        <w:pStyle w:val="Normal"/>
        <w:rPr>
          <w:lang w:val="it-IT"/>
        </w:rPr>
      </w:pPr>
      <w:r>
        <w:rPr>
          <w:lang w:val="it-IT"/>
        </w:rPr>
        <w:t xml:space="preserve">Nel 2013, l’85% della popolazione straniera era originaria di un paese europeo. Come emerge dai grafici seguenti, l’emigrazione dalla Germania, dall’Italia e in minor misura dalla Francia verso la Svizzera ha radici storiche profonde. </w:t>
      </w:r>
    </w:p>
    <w:p>
      <w:pPr>
        <w:pStyle w:val="Normal"/>
        <w:rPr>
          <w:lang w:val="it-IT"/>
        </w:rPr>
      </w:pPr>
      <w:r>
        <w:rPr>
          <w:lang w:val="it-IT"/>
        </w:rPr>
      </w:r>
    </w:p>
    <w:p>
      <w:pPr>
        <w:pStyle w:val="Normal"/>
        <w:rPr/>
      </w:pPr>
      <w:ins w:id="3" w:author="Unknown Author" w:date="2014-10-22T13:32:00Z">
        <w:r>
          <w:rPr>
            <w:shd w:fill="FFFF00" w:val="clear"/>
          </w:rPr>
          <w:t>Si le pourcentage d'étranger en Suisse est particulièrement élevé, il faut relever que la nationalité suisse ne s’acquérant pas automatiquement, nombreux sont les étrangers nés en Suisse qui conservent leur nationalité. En 2013, le 85% de la population étrangère était originaire d’un pays éuropéen. Comme on peut remarquer dans les graphiques suivants, l’émigration depuis l’Allemagne, l’Italie et dans une moindre mesure la France, a des profondes racines historiques.</w:t>
        </w:r>
      </w:ins>
      <w:del w:id="4" w:author="Unknown Author" w:date="2014-10-22T13:32:00Z">
        <w:r>
          <w:rPr>
            <w:shd w:fill="FFFF00" w:val="clear"/>
          </w:rPr>
          <w:delText>Le pourcentage d’étrangers est particulièrment élevé en raison d'une part de la procédure de naturalisation sont plutôt compliqu</w:delText>
        </w:r>
      </w:del>
      <w:del w:id="5" w:author="Unknown Author" w:date="2014-10-22T13:32:00Z">
        <w:r>
          <w:rPr/>
          <w:delText>é. Par ailleurs, plus d’un cinquième des étrangers qui vivent en Suisse, sont nés dans la Conféderation.</w:delText>
        </w:r>
      </w:del>
    </w:p>
    <w:p>
      <w:pPr>
        <w:pStyle w:val="Normal"/>
        <w:rPr/>
      </w:pPr>
      <w:del w:id="6" w:author="Unknown Author" w:date="2014-10-22T13:32:00Z">
        <w:r>
          <w:rPr/>
          <w:delText xml:space="preserve">En 2013, le 85% de la population étrangère était originaire d’un pays éuropéen. Comme on peut remarquer dans les graphiques suivantes, l’émigration depuis l’Allemagne, l’Italie et dans une moindre mesure la France, a des profondes racines historiques. </w:delText>
        </w:r>
      </w:del>
    </w:p>
    <w:p>
      <w:pPr>
        <w:pStyle w:val="Normal"/>
        <w:rPr/>
      </w:pPr>
      <w:r>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Nationalité des étrangers europeens en Suisse 1850-2009</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t xml:space="preserve">Se in passato l’emigrazione riguardava soprattutto manodopera scarsamente qualificata, oggi gli stranieri in possesso di un diploma universitario sono sempre più numerosi. Più della metà degli immigrati di nazionalità tedesca o francese, ad esempio, ha svolto una formazione accademica. </w:t>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Si par le passé l’émigration était le fait surtout d’une main d’œuvre assez peu qualifiée, aujourd’hui les étrangers avec un diplôme universitaire sont des plus en plus nombreux. Plus de la moitié des immigrées de nationalité allemande ou française, par exemple, ont une formation académique.</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Datawrapper Formation des residents en Suisse 2013 par nationalité</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t>Come tutti i paesi industrializzati, la Svizzera è confrontata con il fenomeno dell’invecchiamento della popolazione. Nel 1860, in Svizzera vi erano 12 persone di età compresa tra 20 e 64 anni per ogni persona di più di 65 anni. Oggi il rapporto si è ridotto drasticamente ed è di solo uno a quattro.</w:t>
      </w:r>
    </w:p>
    <w:p>
      <w:pPr>
        <w:pStyle w:val="Normal"/>
        <w:rPr>
          <w:rFonts w:cs="Arial" w:ascii="Arial" w:hAnsi="Arial"/>
          <w:color w:val="000000"/>
          <w:spacing w:val="2"/>
          <w:sz w:val="23"/>
          <w:szCs w:val="23"/>
          <w:shd w:fill="FFFFFF" w:val="clear"/>
          <w:lang w:val="it-IT"/>
        </w:rPr>
      </w:pPr>
      <w:r>
        <w:rPr>
          <w:rFonts w:cs="Arial" w:ascii="Arial" w:hAnsi="Arial"/>
          <w:color w:val="000000"/>
          <w:spacing w:val="2"/>
          <w:sz w:val="23"/>
          <w:szCs w:val="23"/>
          <w:shd w:fill="FFFFFF" w:val="clear"/>
          <w:lang w:val="it-IT"/>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Comme tous les pays industrialisés, la Suisse doit faire face au phénomène du vieillissement de la population. En 1860, la Suisse comptait 12 personnes âgées de 20 à 64 ans pour chaque personne âgée de 65 ans et plus. Aujourd'hui, on ne compte plus que 4 adultes entre 20 et 64 ans pour chaque personne de 65 ans et plus.</w:t>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r>
    </w:p>
    <w:p>
      <w:pPr>
        <w:pStyle w:val="Normal"/>
        <w:rPr>
          <w:rFonts w:cs="Arial" w:ascii="Arial" w:hAnsi="Arial"/>
          <w:color w:val="000000"/>
          <w:spacing w:val="2"/>
          <w:sz w:val="23"/>
          <w:szCs w:val="23"/>
          <w:shd w:fill="FFFFFF" w:val="clear"/>
        </w:rPr>
      </w:pPr>
      <w:r>
        <w:rPr>
          <w:rFonts w:cs="Arial" w:ascii="Arial" w:hAnsi="Arial"/>
          <w:color w:val="000000"/>
          <w:spacing w:val="2"/>
          <w:sz w:val="23"/>
          <w:szCs w:val="23"/>
          <w:shd w:fill="FFFFFF" w:val="clear"/>
        </w:rPr>
        <w:t>Graphique vieillissement population</w:t>
      </w:r>
    </w:p>
    <w:p>
      <w:pPr>
        <w:pStyle w:val="Normal"/>
        <w:rPr/>
      </w:pPr>
      <w:r>
        <w:rPr/>
      </w:r>
    </w:p>
    <w:p>
      <w:pPr>
        <w:pStyle w:val="Normal"/>
        <w:rPr>
          <w:lang w:val="it-IT"/>
        </w:rPr>
      </w:pPr>
      <w:r>
        <w:rPr>
          <w:lang w:val="it-IT"/>
        </w:rPr>
        <w:t>Contrariamente a un’idea precostituita, l’invecchiamento della popolazione non è però tanto dovuto all’aumento della speranza di vita quanto piuttosto al calo della fecondità.</w:t>
      </w:r>
    </w:p>
    <w:p>
      <w:pPr>
        <w:pStyle w:val="Normal"/>
        <w:rPr>
          <w:lang w:val="it-IT"/>
        </w:rPr>
      </w:pPr>
      <w:r>
        <w:rPr>
          <w:lang w:val="it-IT"/>
        </w:rPr>
      </w:r>
    </w:p>
    <w:p>
      <w:pPr>
        <w:pStyle w:val="Normal"/>
        <w:rPr>
          <w:lang w:val="it-IT"/>
        </w:rPr>
      </w:pPr>
      <w:r>
        <w:rPr>
          <w:lang w:val="it-IT"/>
        </w:rPr>
        <w:t>Nel mondo, la speranza di vita alla nascita è aumentata in media di oltre il 35% (18 anni) tra il 1960 e il 2012. In Svizzera, la speranza di vita è tra le più alte al mondo: più di 82 anni nel 2013.</w:t>
      </w:r>
    </w:p>
    <w:p>
      <w:pPr>
        <w:pStyle w:val="Normal"/>
        <w:rPr/>
      </w:pPr>
      <w:r>
        <w:rPr/>
        <w:t>Contrairement à une idée reçue, ce n'est pas tant l'augmentation de l'espérance de vie que la baisse de la fécondité qui est la raison principale du vieillissement de la population.</w:t>
      </w:r>
    </w:p>
    <w:p>
      <w:pPr>
        <w:pStyle w:val="Normal"/>
        <w:rPr/>
      </w:pPr>
      <w:r>
        <w:rPr/>
        <w:t>L'espérance de vie mondiale moyenne a augmenté de plus de +35% (18 années) entre 1960 et 2012. La Suisse a une espérance de vie moyenne à la naissance des plus élevées au monde (plus de 82 ans en 2013).</w:t>
      </w:r>
    </w:p>
    <w:p>
      <w:pPr>
        <w:pStyle w:val="Normal"/>
        <w:rPr/>
      </w:pPr>
      <w:r>
        <w:rPr/>
      </w:r>
    </w:p>
    <w:p>
      <w:pPr>
        <w:pStyle w:val="Normal"/>
        <w:rPr>
          <w:lang w:val="it-IT"/>
        </w:rPr>
      </w:pPr>
      <w:r>
        <w:rPr>
          <w:lang w:val="it-IT"/>
        </w:rPr>
        <w:t>Esperance de vie</w:t>
      </w:r>
    </w:p>
    <w:p>
      <w:pPr>
        <w:pStyle w:val="Normal"/>
        <w:rPr>
          <w:lang w:val="it-IT"/>
        </w:rPr>
      </w:pPr>
      <w:r>
        <w:rPr>
          <w:lang w:val="it-IT"/>
        </w:rPr>
      </w:r>
    </w:p>
    <w:p>
      <w:pPr>
        <w:pStyle w:val="Normal"/>
        <w:rPr>
          <w:lang w:val="it-IT"/>
        </w:rPr>
      </w:pPr>
      <w:r>
        <w:rPr>
          <w:lang w:val="it-IT"/>
        </w:rPr>
        <w:t xml:space="preserve">Tuttavia, nello stesso tempo il numero medio di figli per donna (tasso di fecondità) è diminuito in maniera molto più significativa: nello spazio di 50 anni, è passato a livello mondiale da circa 5 bambini per donna a 2,5. In Svizzera il tasso è di 1,5, mentre negli anni del baby-boom si aggirava attorno al 2,5. </w:t>
      </w:r>
    </w:p>
    <w:p>
      <w:pPr>
        <w:pStyle w:val="Normal"/>
        <w:rPr>
          <w:lang w:val="it-IT"/>
        </w:rPr>
      </w:pPr>
      <w:r>
        <w:rPr>
          <w:lang w:val="it-IT"/>
        </w:rPr>
      </w:r>
    </w:p>
    <w:p>
      <w:pPr>
        <w:pStyle w:val="Normal"/>
        <w:rPr/>
      </w:pPr>
      <w:del w:id="7" w:author="Unknown Author" w:date="2014-10-22T13:50:00Z">
        <w:r>
          <w:rPr/>
          <w:delText xml:space="preserve">Toutefois, au même temps </w:delText>
        </w:r>
      </w:del>
      <w:ins w:id="8" w:author="Unknown Author" w:date="2014-10-22T13:50:00Z">
        <w:r>
          <w:rPr/>
          <w:t>L</w:t>
        </w:r>
      </w:ins>
      <w:del w:id="9" w:author="Unknown Author" w:date="2014-10-22T13:50:00Z">
        <w:r>
          <w:rPr/>
          <w:delText>l</w:delText>
        </w:r>
      </w:del>
      <w:r>
        <w:rPr/>
        <w:t xml:space="preserve">e nombre moyen d’enfants par femme (taux de fécondité) a diminué de manière bien plus significative en l’espace de 50 ans, il est passé de 5 à 2,5 enfants en moyenne par femme dans le monde. En Suisse, le taux actuel est de </w:t>
      </w:r>
      <w:r>
        <w:rPr>
          <w:shd w:fill="FFFF00" w:val="clear"/>
        </w:rPr>
        <w:t xml:space="preserve">1,5 </w:t>
      </w:r>
      <w:r>
        <w:rPr/>
        <w:t>alors que pendant les années du baby boom il était de 2,5.</w:t>
      </w:r>
    </w:p>
    <w:p>
      <w:pPr>
        <w:pStyle w:val="Normal"/>
        <w:rPr/>
      </w:pPr>
      <w:r>
        <w:rPr/>
      </w:r>
    </w:p>
    <w:p>
      <w:pPr>
        <w:pStyle w:val="Normal"/>
        <w:widowControl/>
        <w:suppressAutoHyphens w:val="true"/>
        <w:bidi w:val="0"/>
        <w:spacing w:lineRule="auto" w:line="276" w:before="0" w:after="200"/>
        <w:jc w:val="left"/>
        <w:rPr>
          <w:lang w:val="it-IT"/>
        </w:rPr>
      </w:pPr>
      <w:r>
        <w:rPr>
          <w:lang w:val="it-IT"/>
        </w:rPr>
        <w:t>Taux de fecondité</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20"/>
  <w:trackRevisions/>
  <w:defaultTabStop w:val="708"/>
</w:settings>
</file>

<file path=word/styles.xml><?xml version="1.0" encoding="utf-8"?>
<w:styles xmlns:w="http://schemas.openxmlformats.org/wordprocessingml/2006/main">
  <w:docDefaults>
    <w:rPrDefault>
      <w:rPr>
        <w:rFonts w:ascii="Calibri" w:hAnsi="Calibri" w:eastAsia="Arial Unicode MS" w:cs=""/>
        <w:sz w:val="22"/>
        <w:szCs w:val="22"/>
        <w:lang w:val="fr-CH"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Arial Unicode MS" w:cs=""/>
      <w:color w:val="00000A"/>
      <w:sz w:val="22"/>
      <w:szCs w:val="22"/>
      <w:lang w:val="fr-CH" w:eastAsia="zh-CN" w:bidi="ar-SA"/>
    </w:rPr>
  </w:style>
  <w:style w:type="character" w:styleId="DefaultParagraphFont" w:default="1">
    <w:name w:val="Default Paragraph Font"/>
    <w:uiPriority w:val="1"/>
    <w:semiHidden/>
    <w:unhideWhenUsed/>
    <w:rPr/>
  </w:style>
  <w:style w:type="character" w:styleId="Strong">
    <w:name w:val="Strong"/>
    <w:uiPriority w:val="22"/>
    <w:qFormat/>
    <w:rsid w:val="0083512b"/>
    <w:basedOn w:val="DefaultParagraphFont"/>
    <w:rPr>
      <w:b/>
      <w:bC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LibreOffice/4.2.6.3$MacOSX_x86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2014-10-21T09:15:00Z</dcterms:created>
  <dc:creator>Mariani, Daniele (swissinfo)</dc:creator>
  <dc:language>fr-CH</dc:language>
  <cp:lastModifiedBy>Mariani, Daniele (swissinfo)</cp:lastModifiedBy>
  <dcterms:modified xsi:type="dcterms:W3CDTF">2014-10-21T15:35:00Z</dcterms:modified>
  <cp:revision>5</cp:revision>
</cp:coreProperties>
</file>